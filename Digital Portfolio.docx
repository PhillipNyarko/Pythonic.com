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E4" w:rsidRDefault="0062372E" w:rsidP="00CA0E65">
      <w:pPr>
        <w:pStyle w:val="Title"/>
        <w:jc w:val="center"/>
        <w:rPr>
          <w:ins w:id="0" w:author="phill" w:date="2023-07-03T17:32:00Z"/>
        </w:rPr>
        <w:pPrChange w:id="1" w:author="phill" w:date="2023-07-03T17:29:00Z">
          <w:pPr>
            <w:pStyle w:val="Title"/>
          </w:pPr>
        </w:pPrChange>
      </w:pPr>
      <w:r>
        <w:t>Digital Portfolio</w:t>
      </w:r>
    </w:p>
    <w:p w:rsidR="00BD3819" w:rsidRDefault="00BD3819" w:rsidP="00BD3819">
      <w:pPr>
        <w:rPr>
          <w:ins w:id="2" w:author="phill" w:date="2023-07-03T17:32:00Z"/>
        </w:rPr>
        <w:pPrChange w:id="3" w:author="phill" w:date="2023-07-03T17:32:00Z">
          <w:pPr>
            <w:pStyle w:val="Title"/>
          </w:pPr>
        </w:pPrChange>
      </w:pPr>
    </w:p>
    <w:p w:rsidR="00BD3819" w:rsidRPr="00BD3819" w:rsidRDefault="00BD3819" w:rsidP="00BD3819">
      <w:pPr>
        <w:pStyle w:val="Heading2"/>
        <w:rPr>
          <w:ins w:id="4" w:author="phill" w:date="2023-07-03T17:32:00Z"/>
          <w:sz w:val="40"/>
          <w:szCs w:val="40"/>
          <w:rPrChange w:id="5" w:author="phill" w:date="2023-07-03T17:33:00Z">
            <w:rPr>
              <w:ins w:id="6" w:author="phill" w:date="2023-07-03T17:32:00Z"/>
            </w:rPr>
          </w:rPrChange>
        </w:rPr>
        <w:pPrChange w:id="7" w:author="phill" w:date="2023-07-03T17:32:00Z">
          <w:pPr>
            <w:pStyle w:val="Title"/>
          </w:pPr>
        </w:pPrChange>
      </w:pPr>
      <w:ins w:id="8" w:author="phill" w:date="2023-07-03T17:32:00Z">
        <w:r w:rsidRPr="00BD3819">
          <w:rPr>
            <w:sz w:val="40"/>
            <w:szCs w:val="40"/>
            <w:rPrChange w:id="9" w:author="phill" w:date="2023-07-03T17:33:00Z">
              <w:rPr/>
            </w:rPrChange>
          </w:rPr>
          <w:t>Table of contents</w:t>
        </w:r>
      </w:ins>
    </w:p>
    <w:p w:rsidR="00BD3819" w:rsidRDefault="00BD3819" w:rsidP="00BD3819">
      <w:pPr>
        <w:rPr>
          <w:ins w:id="10" w:author="phill" w:date="2023-07-03T17:32:00Z"/>
        </w:rPr>
        <w:pPrChange w:id="11" w:author="phill" w:date="2023-07-03T17:32:00Z">
          <w:pPr>
            <w:pStyle w:val="Title"/>
          </w:pPr>
        </w:pPrChange>
      </w:pPr>
      <w:ins w:id="12" w:author="phill" w:date="2023-07-03T17:33:00Z">
        <w:r>
          <w:t>Essential</w:t>
        </w:r>
      </w:ins>
      <w:ins w:id="13" w:author="phill" w:date="2023-07-03T17:32:00Z">
        <w:r>
          <w:t xml:space="preserve"> Notes – 1</w:t>
        </w:r>
      </w:ins>
    </w:p>
    <w:p w:rsidR="00BD3819" w:rsidRDefault="00BD3819" w:rsidP="00BD3819">
      <w:pPr>
        <w:rPr>
          <w:ins w:id="14" w:author="phill" w:date="2023-07-03T17:33:00Z"/>
        </w:rPr>
        <w:pPrChange w:id="15" w:author="phill" w:date="2023-07-03T17:32:00Z">
          <w:pPr>
            <w:pStyle w:val="Title"/>
          </w:pPr>
        </w:pPrChange>
      </w:pPr>
      <w:ins w:id="16" w:author="phill" w:date="2023-07-03T17:32:00Z">
        <w:r>
          <w:t xml:space="preserve">Theme </w:t>
        </w:r>
      </w:ins>
      <w:ins w:id="17" w:author="phill" w:date="2023-07-03T17:33:00Z">
        <w:r>
          <w:t>–</w:t>
        </w:r>
      </w:ins>
      <w:ins w:id="18" w:author="phill" w:date="2023-07-03T17:32:00Z">
        <w:r>
          <w:t xml:space="preserve"> 2</w:t>
        </w:r>
      </w:ins>
    </w:p>
    <w:p w:rsidR="00BD3819" w:rsidRDefault="00BD3819" w:rsidP="00BD3819">
      <w:pPr>
        <w:rPr>
          <w:ins w:id="19" w:author="phill" w:date="2023-07-03T17:33:00Z"/>
        </w:rPr>
        <w:pPrChange w:id="20" w:author="phill" w:date="2023-07-03T17:32:00Z">
          <w:pPr>
            <w:pStyle w:val="Title"/>
          </w:pPr>
        </w:pPrChange>
      </w:pPr>
      <w:ins w:id="21" w:author="phill" w:date="2023-07-03T17:33:00Z">
        <w:r>
          <w:t xml:space="preserve">Color </w:t>
        </w:r>
      </w:ins>
      <w:ins w:id="22" w:author="phill" w:date="2023-07-03T17:34:00Z">
        <w:r>
          <w:t>Palate -</w:t>
        </w:r>
      </w:ins>
      <w:ins w:id="23" w:author="phill" w:date="2023-07-03T17:33:00Z">
        <w:r>
          <w:t xml:space="preserve"> 2</w:t>
        </w:r>
      </w:ins>
    </w:p>
    <w:p w:rsidR="00BD3819" w:rsidRDefault="00BD3819" w:rsidP="00BD3819">
      <w:pPr>
        <w:rPr>
          <w:ins w:id="24" w:author="phill" w:date="2023-07-03T17:33:00Z"/>
        </w:rPr>
        <w:pPrChange w:id="25" w:author="phill" w:date="2023-07-03T17:32:00Z">
          <w:pPr>
            <w:pStyle w:val="Title"/>
          </w:pPr>
        </w:pPrChange>
      </w:pPr>
      <w:ins w:id="26" w:author="phill" w:date="2023-07-03T17:33:00Z">
        <w:r>
          <w:t>Desktop Design – 3 -5</w:t>
        </w:r>
      </w:ins>
    </w:p>
    <w:p w:rsidR="00BD3819" w:rsidRDefault="00BD3819" w:rsidP="00BD3819">
      <w:pPr>
        <w:rPr>
          <w:ins w:id="27" w:author="phill" w:date="2023-07-03T17:36:00Z"/>
        </w:rPr>
        <w:pPrChange w:id="28" w:author="phill" w:date="2023-07-03T17:32:00Z">
          <w:pPr>
            <w:pStyle w:val="Title"/>
          </w:pPr>
        </w:pPrChange>
      </w:pPr>
      <w:ins w:id="29" w:author="phill" w:date="2023-07-03T17:33:00Z">
        <w:r>
          <w:t>Mobile Design – 6-8</w:t>
        </w:r>
      </w:ins>
    </w:p>
    <w:p w:rsidR="00BD3819" w:rsidRDefault="00BD3819" w:rsidP="00BD3819">
      <w:pPr>
        <w:rPr>
          <w:ins w:id="30" w:author="phill" w:date="2023-07-03T17:36:00Z"/>
        </w:rPr>
        <w:pPrChange w:id="31" w:author="phill" w:date="2023-07-03T17:32:00Z">
          <w:pPr>
            <w:pStyle w:val="Title"/>
          </w:pPr>
        </w:pPrChange>
      </w:pPr>
      <w:ins w:id="32" w:author="phill" w:date="2023-07-03T17:36:00Z">
        <w:r>
          <w:t>Tech Stack</w:t>
        </w:r>
      </w:ins>
    </w:p>
    <w:p w:rsidR="00BD3819" w:rsidRDefault="00BD3819" w:rsidP="00BD3819">
      <w:pPr>
        <w:rPr>
          <w:ins w:id="33" w:author="phill" w:date="2023-07-03T17:36:00Z"/>
        </w:rPr>
        <w:pPrChange w:id="34" w:author="phill" w:date="2023-07-03T17:32:00Z">
          <w:pPr>
            <w:pStyle w:val="Title"/>
          </w:pPr>
        </w:pPrChange>
      </w:pPr>
      <w:ins w:id="35" w:author="phill" w:date="2023-07-03T17:36:00Z">
        <w:r>
          <w:t>Diagram of How it all goes together</w:t>
        </w:r>
      </w:ins>
    </w:p>
    <w:p w:rsidR="00BD3819" w:rsidRDefault="00BD3819" w:rsidP="00BD3819">
      <w:pPr>
        <w:rPr>
          <w:ins w:id="36" w:author="phill" w:date="2023-07-03T17:36:00Z"/>
        </w:rPr>
        <w:pPrChange w:id="37" w:author="phill" w:date="2023-07-03T17:32:00Z">
          <w:pPr>
            <w:pStyle w:val="Title"/>
          </w:pPr>
        </w:pPrChange>
      </w:pPr>
      <w:ins w:id="38" w:author="phill" w:date="2023-07-03T17:36:00Z">
        <w:r>
          <w:t>API Layer</w:t>
        </w:r>
      </w:ins>
    </w:p>
    <w:p w:rsidR="00BD3819" w:rsidRDefault="00BD3819" w:rsidP="00BD3819">
      <w:pPr>
        <w:rPr>
          <w:ins w:id="39" w:author="phill" w:date="2023-07-03T17:33:00Z"/>
        </w:rPr>
        <w:pPrChange w:id="40" w:author="phill" w:date="2023-07-03T17:32:00Z">
          <w:pPr>
            <w:pStyle w:val="Title"/>
          </w:pPr>
        </w:pPrChange>
      </w:pPr>
      <w:ins w:id="41" w:author="phill" w:date="2023-07-03T17:36:00Z">
        <w:r>
          <w:t>AWS</w:t>
        </w:r>
      </w:ins>
    </w:p>
    <w:p w:rsidR="00BD3819" w:rsidRPr="00BD3819" w:rsidRDefault="00BD3819" w:rsidP="00BD3819">
      <w:pPr>
        <w:rPr>
          <w:rPrChange w:id="42" w:author="phill" w:date="2023-07-03T17:32:00Z">
            <w:rPr/>
          </w:rPrChange>
        </w:rPr>
        <w:pPrChange w:id="43" w:author="phill" w:date="2023-07-03T17:32:00Z">
          <w:pPr>
            <w:pStyle w:val="Title"/>
          </w:pPr>
        </w:pPrChange>
      </w:pPr>
    </w:p>
    <w:p w:rsidR="00CA0E65" w:rsidRDefault="00CA0E65" w:rsidP="00CA0E65">
      <w:bookmarkStart w:id="44" w:name="_GoBack"/>
      <w:bookmarkEnd w:id="44"/>
    </w:p>
    <w:p w:rsidR="00BD3819" w:rsidRDefault="00BD3819" w:rsidP="00CA0E65">
      <w:pPr>
        <w:pStyle w:val="Title"/>
        <w:rPr>
          <w:ins w:id="45" w:author="phill" w:date="2023-07-03T17:34:00Z"/>
        </w:rPr>
      </w:pPr>
    </w:p>
    <w:p w:rsidR="00BD3819" w:rsidRDefault="00BD3819" w:rsidP="00CA0E65">
      <w:pPr>
        <w:pStyle w:val="Title"/>
        <w:rPr>
          <w:ins w:id="46" w:author="phill" w:date="2023-07-03T17:34:00Z"/>
        </w:rPr>
      </w:pPr>
    </w:p>
    <w:p w:rsidR="00BD3819" w:rsidRDefault="00BD3819" w:rsidP="00CA0E65">
      <w:pPr>
        <w:pStyle w:val="Title"/>
        <w:rPr>
          <w:ins w:id="47" w:author="phill" w:date="2023-07-03T17:34:00Z"/>
        </w:rPr>
      </w:pPr>
    </w:p>
    <w:p w:rsidR="00BD3819" w:rsidRDefault="00BD3819" w:rsidP="00CA0E65">
      <w:pPr>
        <w:pStyle w:val="Title"/>
        <w:rPr>
          <w:ins w:id="48" w:author="phill" w:date="2023-07-03T17:34:00Z"/>
        </w:rPr>
      </w:pPr>
    </w:p>
    <w:p w:rsidR="00BD3819" w:rsidRDefault="00BD3819" w:rsidP="00CA0E65">
      <w:pPr>
        <w:pStyle w:val="Title"/>
        <w:rPr>
          <w:ins w:id="49" w:author="phill" w:date="2023-07-03T17:34:00Z"/>
        </w:rPr>
      </w:pPr>
    </w:p>
    <w:p w:rsidR="00BD3819" w:rsidRDefault="00BD3819" w:rsidP="00CA0E65">
      <w:pPr>
        <w:pStyle w:val="Title"/>
        <w:rPr>
          <w:ins w:id="50" w:author="phill" w:date="2023-07-03T17:34:00Z"/>
        </w:rPr>
      </w:pPr>
    </w:p>
    <w:p w:rsidR="00BD3819" w:rsidRDefault="00BD3819" w:rsidP="00CA0E65">
      <w:pPr>
        <w:pStyle w:val="Title"/>
        <w:rPr>
          <w:ins w:id="51" w:author="phill" w:date="2023-07-03T17:34:00Z"/>
        </w:rPr>
      </w:pPr>
    </w:p>
    <w:p w:rsidR="00BD3819" w:rsidRDefault="00BD3819" w:rsidP="00CA0E65">
      <w:pPr>
        <w:pStyle w:val="Title"/>
        <w:rPr>
          <w:ins w:id="52" w:author="phill" w:date="2023-07-03T17:34:00Z"/>
        </w:rPr>
      </w:pPr>
    </w:p>
    <w:p w:rsidR="00BD3819" w:rsidRDefault="00BD3819" w:rsidP="00CA0E65">
      <w:pPr>
        <w:pStyle w:val="Title"/>
        <w:rPr>
          <w:ins w:id="53" w:author="phill" w:date="2023-07-03T17:34:00Z"/>
        </w:rPr>
      </w:pPr>
    </w:p>
    <w:p w:rsidR="00BD3819" w:rsidRDefault="00BD3819" w:rsidP="00CA0E65">
      <w:pPr>
        <w:pStyle w:val="Title"/>
        <w:rPr>
          <w:ins w:id="54" w:author="phill" w:date="2023-07-03T17:34:00Z"/>
        </w:rPr>
      </w:pPr>
    </w:p>
    <w:p w:rsidR="00BD3819" w:rsidRDefault="00BD3819" w:rsidP="00CA0E65">
      <w:pPr>
        <w:pStyle w:val="Title"/>
        <w:rPr>
          <w:ins w:id="55" w:author="phill" w:date="2023-07-03T17:34:00Z"/>
        </w:rPr>
      </w:pPr>
    </w:p>
    <w:p w:rsidR="00CA0E65" w:rsidRPr="00CA0E65" w:rsidRDefault="00CA0E65" w:rsidP="00CA0E65">
      <w:pPr>
        <w:pStyle w:val="Title"/>
      </w:pPr>
      <w:r>
        <w:t>Essential Notes</w:t>
      </w:r>
    </w:p>
    <w:p w:rsidR="001C15E4" w:rsidRDefault="001C15E4" w:rsidP="001C15E4"/>
    <w:p w:rsidR="001C15E4" w:rsidRPr="0062372E" w:rsidRDefault="0062372E" w:rsidP="0062372E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Things to showcase</w:t>
      </w:r>
    </w:p>
    <w:p w:rsidR="004D4770" w:rsidRDefault="0062372E" w:rsidP="001C15E4">
      <w:pPr>
        <w:pStyle w:val="ListParagraph"/>
        <w:numPr>
          <w:ilvl w:val="0"/>
          <w:numId w:val="2"/>
        </w:numPr>
      </w:pPr>
      <w:r>
        <w:t>A small selection of my most notable projects</w:t>
      </w:r>
    </w:p>
    <w:p w:rsidR="001C15E4" w:rsidRDefault="004D4770" w:rsidP="001C15E4">
      <w:pPr>
        <w:pStyle w:val="ListParagraph"/>
        <w:numPr>
          <w:ilvl w:val="0"/>
          <w:numId w:val="2"/>
        </w:numPr>
      </w:pPr>
      <w:r>
        <w:t>GitHub link</w:t>
      </w:r>
    </w:p>
    <w:p w:rsidR="001C15E4" w:rsidRDefault="004D4770" w:rsidP="004D4770">
      <w:pPr>
        <w:pStyle w:val="ListParagraph"/>
        <w:numPr>
          <w:ilvl w:val="0"/>
          <w:numId w:val="2"/>
        </w:numPr>
      </w:pPr>
      <w:r>
        <w:t>R</w:t>
      </w:r>
      <w:r w:rsidR="001C15E4">
        <w:t>esume</w:t>
      </w:r>
    </w:p>
    <w:p w:rsidR="004D4770" w:rsidRDefault="004D4770" w:rsidP="004D4770">
      <w:pPr>
        <w:pStyle w:val="ListParagraph"/>
        <w:numPr>
          <w:ilvl w:val="0"/>
          <w:numId w:val="2"/>
        </w:numPr>
      </w:pPr>
      <w:r>
        <w:t>accomplishments</w:t>
      </w:r>
    </w:p>
    <w:p w:rsidR="001C15E4" w:rsidRDefault="001C15E4" w:rsidP="004D4770">
      <w:pPr>
        <w:pStyle w:val="ListParagraph"/>
        <w:numPr>
          <w:ilvl w:val="0"/>
          <w:numId w:val="2"/>
        </w:numPr>
      </w:pPr>
      <w:r>
        <w:t>fiverr</w:t>
      </w:r>
    </w:p>
    <w:p w:rsidR="001C15E4" w:rsidRDefault="001C15E4" w:rsidP="004D4770">
      <w:pPr>
        <w:pStyle w:val="ListParagraph"/>
        <w:numPr>
          <w:ilvl w:val="0"/>
          <w:numId w:val="2"/>
        </w:numPr>
      </w:pPr>
      <w:r>
        <w:t xml:space="preserve">repl.it </w:t>
      </w:r>
      <w:r w:rsidR="004D4770">
        <w:t>link</w:t>
      </w:r>
    </w:p>
    <w:p w:rsidR="001C15E4" w:rsidRDefault="001C15E4" w:rsidP="004D4770">
      <w:pPr>
        <w:pStyle w:val="ListParagraph"/>
        <w:numPr>
          <w:ilvl w:val="0"/>
          <w:numId w:val="2"/>
        </w:numPr>
      </w:pPr>
      <w:r>
        <w:t>certifications</w:t>
      </w:r>
    </w:p>
    <w:p w:rsidR="001C15E4" w:rsidRDefault="004D4770" w:rsidP="004D4770">
      <w:pPr>
        <w:pStyle w:val="ListParagraph"/>
        <w:numPr>
          <w:ilvl w:val="0"/>
          <w:numId w:val="2"/>
        </w:numPr>
      </w:pPr>
      <w:r>
        <w:t>education</w:t>
      </w:r>
    </w:p>
    <w:p w:rsidR="004D4770" w:rsidRDefault="004D4770" w:rsidP="001C15E4">
      <w:pPr>
        <w:pStyle w:val="ListParagraph"/>
        <w:numPr>
          <w:ilvl w:val="0"/>
          <w:numId w:val="2"/>
        </w:numPr>
      </w:pPr>
      <w:r>
        <w:t>Websites that I’ve built</w:t>
      </w:r>
    </w:p>
    <w:p w:rsidR="001C15E4" w:rsidRDefault="001C15E4" w:rsidP="001C15E4">
      <w:r>
        <w:t>TO-DO List</w:t>
      </w:r>
    </w:p>
    <w:p w:rsidR="001C15E4" w:rsidRDefault="001C15E4" w:rsidP="001C15E4">
      <w:pPr>
        <w:pStyle w:val="ListParagraph"/>
        <w:numPr>
          <w:ilvl w:val="0"/>
          <w:numId w:val="1"/>
        </w:numPr>
      </w:pPr>
      <w:r>
        <w:t xml:space="preserve">Set up </w:t>
      </w:r>
      <w:r w:rsidR="00A80A17">
        <w:t>AWS</w:t>
      </w:r>
      <w:r>
        <w:t xml:space="preserve"> server</w:t>
      </w:r>
    </w:p>
    <w:p w:rsidR="00A80A17" w:rsidRDefault="00A80A17" w:rsidP="001C15E4">
      <w:pPr>
        <w:pStyle w:val="ListParagraph"/>
        <w:numPr>
          <w:ilvl w:val="0"/>
          <w:numId w:val="1"/>
        </w:numPr>
      </w:pPr>
      <w:r>
        <w:t>Get Domain Name</w:t>
      </w:r>
    </w:p>
    <w:p w:rsidR="00A80A17" w:rsidRDefault="00A80A17" w:rsidP="001C15E4">
      <w:pPr>
        <w:pStyle w:val="ListParagraph"/>
        <w:numPr>
          <w:ilvl w:val="0"/>
          <w:numId w:val="1"/>
        </w:numPr>
      </w:pPr>
      <w:r>
        <w:t>Figure out project tech stack</w:t>
      </w:r>
    </w:p>
    <w:p w:rsidR="00A80A17" w:rsidRDefault="00A80A17" w:rsidP="001C15E4">
      <w:pPr>
        <w:pStyle w:val="ListParagraph"/>
        <w:numPr>
          <w:ilvl w:val="0"/>
          <w:numId w:val="1"/>
        </w:numPr>
      </w:pPr>
      <w:r>
        <w:t>Set up project</w:t>
      </w:r>
    </w:p>
    <w:p w:rsidR="00A80A17" w:rsidRDefault="00A80A17" w:rsidP="001C15E4">
      <w:pPr>
        <w:pStyle w:val="ListParagraph"/>
        <w:numPr>
          <w:ilvl w:val="0"/>
          <w:numId w:val="1"/>
        </w:numPr>
      </w:pPr>
      <w:r>
        <w:t xml:space="preserve">Design Main start point </w:t>
      </w:r>
    </w:p>
    <w:p w:rsidR="00A80A17" w:rsidRDefault="00A80A17" w:rsidP="001C15E4">
      <w:pPr>
        <w:pStyle w:val="ListParagraph"/>
        <w:numPr>
          <w:ilvl w:val="0"/>
          <w:numId w:val="1"/>
        </w:numPr>
      </w:pPr>
      <w:r>
        <w:t>Wire Frame all of the websites pages</w:t>
      </w:r>
    </w:p>
    <w:p w:rsidR="001C15E4" w:rsidRDefault="001C15E4" w:rsidP="001C15E4"/>
    <w:p w:rsidR="001C15E4" w:rsidRDefault="001C15E4" w:rsidP="001C15E4">
      <w:pPr>
        <w:pStyle w:val="Title"/>
      </w:pPr>
    </w:p>
    <w:p w:rsidR="00735DD3" w:rsidRDefault="00735DD3" w:rsidP="00735DD3"/>
    <w:p w:rsidR="00BD3819" w:rsidRDefault="00BD3819" w:rsidP="00735DD3">
      <w:pPr>
        <w:pStyle w:val="Title"/>
        <w:rPr>
          <w:ins w:id="56" w:author="phill" w:date="2023-07-03T17:34:00Z"/>
        </w:rPr>
      </w:pPr>
    </w:p>
    <w:p w:rsidR="00BD3819" w:rsidRDefault="00BD3819" w:rsidP="00735DD3">
      <w:pPr>
        <w:pStyle w:val="Title"/>
        <w:rPr>
          <w:ins w:id="57" w:author="phill" w:date="2023-07-03T17:34:00Z"/>
        </w:rPr>
      </w:pPr>
    </w:p>
    <w:p w:rsidR="00BD3819" w:rsidRDefault="00BD3819" w:rsidP="00735DD3">
      <w:pPr>
        <w:pStyle w:val="Title"/>
        <w:rPr>
          <w:ins w:id="58" w:author="phill" w:date="2023-07-03T17:34:00Z"/>
        </w:rPr>
      </w:pPr>
    </w:p>
    <w:p w:rsidR="00BD3819" w:rsidRDefault="00BD3819" w:rsidP="00735DD3">
      <w:pPr>
        <w:pStyle w:val="Title"/>
        <w:rPr>
          <w:ins w:id="59" w:author="phill" w:date="2023-07-03T17:34:00Z"/>
        </w:rPr>
      </w:pPr>
    </w:p>
    <w:p w:rsidR="00BD3819" w:rsidRDefault="00BD3819" w:rsidP="00735DD3">
      <w:pPr>
        <w:pStyle w:val="Title"/>
        <w:rPr>
          <w:ins w:id="60" w:author="phill" w:date="2023-07-03T17:34:00Z"/>
        </w:rPr>
      </w:pPr>
    </w:p>
    <w:p w:rsidR="00BD3819" w:rsidRDefault="00BD3819" w:rsidP="00735DD3">
      <w:pPr>
        <w:pStyle w:val="Title"/>
        <w:rPr>
          <w:ins w:id="61" w:author="phill" w:date="2023-07-03T17:34:00Z"/>
        </w:rPr>
      </w:pPr>
    </w:p>
    <w:p w:rsidR="00735DD3" w:rsidRDefault="00735DD3" w:rsidP="00735DD3">
      <w:pPr>
        <w:pStyle w:val="Title"/>
      </w:pPr>
      <w:r>
        <w:t>Theme</w:t>
      </w:r>
    </w:p>
    <w:p w:rsidR="00735DD3" w:rsidRDefault="00735DD3" w:rsidP="00735DD3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Ubuntu Linux themed website</w:t>
      </w:r>
    </w:p>
    <w:p w:rsidR="00735DD3" w:rsidRDefault="00735DD3" w:rsidP="00735DD3">
      <w:pPr>
        <w:tabs>
          <w:tab w:val="left" w:pos="3218"/>
        </w:tabs>
      </w:pPr>
      <w:r>
        <w:t>This website should:</w:t>
      </w:r>
      <w:r>
        <w:tab/>
      </w:r>
    </w:p>
    <w:p w:rsidR="00735DD3" w:rsidRDefault="00735DD3" w:rsidP="00735DD3">
      <w:pPr>
        <w:pStyle w:val="ListParagraph"/>
        <w:numPr>
          <w:ilvl w:val="0"/>
          <w:numId w:val="1"/>
        </w:numPr>
        <w:tabs>
          <w:tab w:val="left" w:pos="3218"/>
        </w:tabs>
      </w:pPr>
      <w:r>
        <w:t>Display a terminal like environment</w:t>
      </w:r>
    </w:p>
    <w:p w:rsidR="00A80A17" w:rsidRDefault="00A80A17" w:rsidP="00735DD3">
      <w:pPr>
        <w:pStyle w:val="ListParagraph"/>
        <w:numPr>
          <w:ilvl w:val="0"/>
          <w:numId w:val="1"/>
        </w:numPr>
        <w:tabs>
          <w:tab w:val="left" w:pos="3218"/>
        </w:tabs>
      </w:pPr>
      <w:r>
        <w:t>Navigable by regular Linux commands</w:t>
      </w:r>
    </w:p>
    <w:p w:rsidR="00A80A17" w:rsidRDefault="00A80A17" w:rsidP="00735DD3">
      <w:pPr>
        <w:pStyle w:val="ListParagraph"/>
        <w:numPr>
          <w:ilvl w:val="0"/>
          <w:numId w:val="1"/>
        </w:numPr>
        <w:tabs>
          <w:tab w:val="left" w:pos="3218"/>
        </w:tabs>
      </w:pPr>
      <w:r>
        <w:t xml:space="preserve">Navigable by alternate mouse controls </w:t>
      </w:r>
      <w:del w:id="62" w:author="phill" w:date="2023-07-03T17:36:00Z">
        <w:r w:rsidDel="00BD3819">
          <w:delText>f</w:delText>
        </w:r>
      </w:del>
    </w:p>
    <w:p w:rsidR="00735DD3" w:rsidRDefault="00735DD3" w:rsidP="00735DD3">
      <w:pPr>
        <w:pStyle w:val="ListParagraph"/>
        <w:numPr>
          <w:ilvl w:val="0"/>
          <w:numId w:val="1"/>
        </w:numPr>
        <w:tabs>
          <w:tab w:val="left" w:pos="3218"/>
        </w:tabs>
        <w:rPr>
          <w:ins w:id="63" w:author="phill" w:date="2023-07-03T17:36:00Z"/>
        </w:rPr>
      </w:pPr>
      <w:r>
        <w:t xml:space="preserve">Run an animation of sudo apt update and apt upgrade when the user visits for the first time </w:t>
      </w:r>
    </w:p>
    <w:p w:rsidR="00BD3819" w:rsidRDefault="00BD3819" w:rsidP="00735DD3">
      <w:pPr>
        <w:pStyle w:val="ListParagraph"/>
        <w:numPr>
          <w:ilvl w:val="0"/>
          <w:numId w:val="1"/>
        </w:numPr>
        <w:tabs>
          <w:tab w:val="left" w:pos="3218"/>
        </w:tabs>
      </w:pPr>
      <w:ins w:id="64" w:author="phill" w:date="2023-07-03T17:36:00Z">
        <w:r>
          <w:t>Have retro terminal animations</w:t>
        </w:r>
      </w:ins>
    </w:p>
    <w:p w:rsidR="00A80A17" w:rsidRDefault="00A80A17" w:rsidP="001C15E4">
      <w:pPr>
        <w:pStyle w:val="Title"/>
      </w:pPr>
    </w:p>
    <w:p w:rsidR="00A80A17" w:rsidRDefault="00A80A17" w:rsidP="001C15E4">
      <w:pPr>
        <w:pStyle w:val="Title"/>
      </w:pPr>
    </w:p>
    <w:p w:rsidR="00A80A17" w:rsidRDefault="00A80A17" w:rsidP="001C15E4">
      <w:pPr>
        <w:pStyle w:val="Title"/>
      </w:pPr>
    </w:p>
    <w:p w:rsidR="00BD3819" w:rsidRDefault="00BD3819" w:rsidP="001C15E4">
      <w:pPr>
        <w:pStyle w:val="Title"/>
        <w:rPr>
          <w:ins w:id="65" w:author="phill" w:date="2023-07-03T17:34:00Z"/>
        </w:rPr>
      </w:pPr>
    </w:p>
    <w:p w:rsidR="00BD3819" w:rsidRDefault="00BD3819" w:rsidP="001C15E4">
      <w:pPr>
        <w:pStyle w:val="Title"/>
        <w:rPr>
          <w:ins w:id="66" w:author="phill" w:date="2023-07-03T17:34:00Z"/>
        </w:rPr>
      </w:pPr>
    </w:p>
    <w:p w:rsidR="00BD3819" w:rsidRDefault="00BD3819" w:rsidP="001C15E4">
      <w:pPr>
        <w:pStyle w:val="Title"/>
        <w:rPr>
          <w:ins w:id="67" w:author="phill" w:date="2023-07-03T17:34:00Z"/>
        </w:rPr>
      </w:pPr>
    </w:p>
    <w:p w:rsidR="00BD3819" w:rsidRDefault="00BD3819" w:rsidP="001C15E4">
      <w:pPr>
        <w:pStyle w:val="Title"/>
        <w:rPr>
          <w:ins w:id="68" w:author="phill" w:date="2023-07-03T17:34:00Z"/>
        </w:rPr>
      </w:pPr>
    </w:p>
    <w:p w:rsidR="00BD3819" w:rsidRDefault="00BD3819" w:rsidP="001C15E4">
      <w:pPr>
        <w:pStyle w:val="Title"/>
        <w:rPr>
          <w:ins w:id="69" w:author="phill" w:date="2023-07-03T17:34:00Z"/>
        </w:rPr>
      </w:pPr>
    </w:p>
    <w:p w:rsidR="00BD3819" w:rsidRDefault="00BD3819" w:rsidP="001C15E4">
      <w:pPr>
        <w:pStyle w:val="Title"/>
        <w:rPr>
          <w:ins w:id="70" w:author="phill" w:date="2023-07-03T17:34:00Z"/>
        </w:rPr>
      </w:pPr>
    </w:p>
    <w:p w:rsidR="00BD3819" w:rsidRDefault="00BD3819" w:rsidP="001C15E4">
      <w:pPr>
        <w:pStyle w:val="Title"/>
        <w:rPr>
          <w:ins w:id="71" w:author="phill" w:date="2023-07-03T17:34:00Z"/>
        </w:rPr>
      </w:pPr>
    </w:p>
    <w:p w:rsidR="00BD3819" w:rsidRDefault="00BD3819" w:rsidP="001C15E4">
      <w:pPr>
        <w:pStyle w:val="Title"/>
        <w:rPr>
          <w:ins w:id="72" w:author="phill" w:date="2023-07-03T17:34:00Z"/>
        </w:rPr>
      </w:pPr>
    </w:p>
    <w:p w:rsidR="00BD3819" w:rsidRDefault="00BD3819" w:rsidP="001C15E4">
      <w:pPr>
        <w:pStyle w:val="Title"/>
        <w:rPr>
          <w:ins w:id="73" w:author="phill" w:date="2023-07-03T17:34:00Z"/>
        </w:rPr>
      </w:pPr>
    </w:p>
    <w:p w:rsidR="00BD3819" w:rsidRDefault="00BD3819" w:rsidP="001C15E4">
      <w:pPr>
        <w:pStyle w:val="Title"/>
        <w:rPr>
          <w:ins w:id="74" w:author="phill" w:date="2023-07-03T17:34:00Z"/>
        </w:rPr>
      </w:pPr>
    </w:p>
    <w:p w:rsidR="00BD3819" w:rsidRDefault="00BD3819" w:rsidP="001C15E4">
      <w:pPr>
        <w:pStyle w:val="Title"/>
        <w:rPr>
          <w:ins w:id="75" w:author="phill" w:date="2023-07-03T17:34:00Z"/>
        </w:rPr>
      </w:pPr>
    </w:p>
    <w:p w:rsidR="001C15E4" w:rsidRDefault="001C15E4" w:rsidP="001C15E4">
      <w:pPr>
        <w:pStyle w:val="Title"/>
      </w:pPr>
      <w:r>
        <w:t>Design</w:t>
      </w:r>
    </w:p>
    <w:p w:rsidR="004D4770" w:rsidRDefault="004D4770" w:rsidP="004D477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Opening sequence</w:t>
      </w:r>
    </w:p>
    <w:p w:rsidR="00A80A17" w:rsidRDefault="00A80A17" w:rsidP="004D4770">
      <w:pPr>
        <w:pStyle w:val="Subtitle"/>
        <w:rPr>
          <w:sz w:val="28"/>
          <w:szCs w:val="28"/>
        </w:rPr>
      </w:pPr>
    </w:p>
    <w:p w:rsidR="00A80A17" w:rsidRDefault="00A80A17" w:rsidP="004D4770">
      <w:pPr>
        <w:pStyle w:val="Subtitle"/>
        <w:rPr>
          <w:sz w:val="28"/>
          <w:szCs w:val="28"/>
        </w:rPr>
      </w:pPr>
    </w:p>
    <w:p w:rsidR="004D4770" w:rsidRDefault="004D4770" w:rsidP="004D477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Main Start Point</w:t>
      </w:r>
    </w:p>
    <w:p w:rsidR="00A80A17" w:rsidRDefault="00A80A17" w:rsidP="00A80A17">
      <w:pPr>
        <w:tabs>
          <w:tab w:val="left" w:pos="3218"/>
        </w:tabs>
      </w:pPr>
      <w:r>
        <w:t>Welcome to Phillip Nyarko’s Development Portfolio  1.0.0 LTS (GNU/Linux 5.15.90.1)</w:t>
      </w:r>
    </w:p>
    <w:p w:rsidR="00A80A17" w:rsidRDefault="00A80A17" w:rsidP="00A80A17">
      <w:pPr>
        <w:tabs>
          <w:tab w:val="left" w:pos="3218"/>
        </w:tabs>
      </w:pPr>
      <w:r>
        <w:t xml:space="preserve">           * Documentation:  </w:t>
      </w:r>
      <w:r w:rsidRPr="00D56414">
        <w:t>https://github.com/PhillipNyarko</w:t>
      </w:r>
    </w:p>
    <w:p w:rsidR="00A80A17" w:rsidRDefault="00A80A17" w:rsidP="00A80A17">
      <w:pPr>
        <w:tabs>
          <w:tab w:val="left" w:pos="3218"/>
        </w:tabs>
      </w:pPr>
      <w:r>
        <w:t xml:space="preserve">           * Management:     </w:t>
      </w:r>
      <w:ins w:id="76" w:author="phill" w:date="2023-07-03T17:30:00Z">
        <w:r w:rsidR="00BD3819">
          <w:t>https://aws.amazon.com</w:t>
        </w:r>
      </w:ins>
      <w:del w:id="77" w:author="phill" w:date="2023-07-03T17:30:00Z">
        <w:r w:rsidDel="00BD3819">
          <w:fldChar w:fldCharType="begin"/>
        </w:r>
        <w:r w:rsidDel="00BD3819">
          <w:delInstrText xml:space="preserve"> HYPERLINK "https://landscape.canonical" </w:delInstrText>
        </w:r>
        <w:r w:rsidDel="00BD3819">
          <w:fldChar w:fldCharType="separate"/>
        </w:r>
        <w:r w:rsidRPr="00366A06" w:rsidDel="00BD3819">
          <w:rPr>
            <w:rStyle w:val="Hyperlink"/>
          </w:rPr>
          <w:delText>https://landscape.canonical</w:delText>
        </w:r>
        <w:r w:rsidDel="00BD3819">
          <w:rPr>
            <w:rStyle w:val="Hyperlink"/>
          </w:rPr>
          <w:fldChar w:fldCharType="end"/>
        </w:r>
        <w:r w:rsidDel="00BD3819">
          <w:delText>.</w:delText>
        </w:r>
        <w:r w:rsidDel="00BD3819">
          <w:tab/>
        </w:r>
      </w:del>
    </w:p>
    <w:p w:rsidR="00A80A17" w:rsidRDefault="00A80A17" w:rsidP="00A80A17">
      <w:pPr>
        <w:tabs>
          <w:tab w:val="left" w:pos="3218"/>
        </w:tabs>
      </w:pPr>
      <w:r>
        <w:t xml:space="preserve">           * Support:              phillip.k.nyarko@gmail.com</w:t>
      </w:r>
    </w:p>
    <w:p w:rsidR="00A80A17" w:rsidRDefault="00A80A17" w:rsidP="00A80A17">
      <w:r>
        <w:t xml:space="preserve">You are the root user. Please navigate the site as you would a </w:t>
      </w:r>
      <w:del w:id="78" w:author="phill" w:date="2023-07-03T17:30:00Z">
        <w:r w:rsidDel="00BD3819">
          <w:delText>linux</w:delText>
        </w:r>
      </w:del>
      <w:ins w:id="79" w:author="phill" w:date="2023-07-03T17:30:00Z">
        <w:r w:rsidR="00BD3819">
          <w:t>Linux</w:t>
        </w:r>
      </w:ins>
      <w:r>
        <w:t xml:space="preserve"> terminal.  Type “help” </w:t>
      </w:r>
      <w:del w:id="80" w:author="phill" w:date="2023-07-03T17:31:00Z">
        <w:r w:rsidDel="00BD3819">
          <w:delText xml:space="preserve"> </w:delText>
        </w:r>
      </w:del>
      <w:r>
        <w:t>for help.</w:t>
      </w:r>
    </w:p>
    <w:p w:rsidR="00A80A17" w:rsidRDefault="00A80A17" w:rsidP="00A80A17">
      <w:r>
        <w:t>root@PhilllipsPC:# “hint: type ls to see directory”</w:t>
      </w:r>
    </w:p>
    <w:p w:rsidR="00F3327B" w:rsidRDefault="00F3327B" w:rsidP="00A80A17"/>
    <w:p w:rsidR="00F3327B" w:rsidRDefault="00F3327B" w:rsidP="00A80A17"/>
    <w:p w:rsidR="00CA0E65" w:rsidRDefault="00CA0E65" w:rsidP="00A80A17"/>
    <w:p w:rsidR="00CA0E65" w:rsidRPr="00CA0E65" w:rsidRDefault="00CA0E65" w:rsidP="00CA0E65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Directory </w:t>
      </w:r>
    </w:p>
    <w:p w:rsidR="00F3327B" w:rsidRDefault="00CA0E65" w:rsidP="00F3327B">
      <w:pPr>
        <w:pStyle w:val="ListParagraph"/>
        <w:numPr>
          <w:ilvl w:val="0"/>
          <w:numId w:val="3"/>
        </w:numPr>
      </w:pPr>
      <w:r>
        <w:t>If user enters “ls” , “l”</w:t>
      </w:r>
      <w:r w:rsidR="00F3327B">
        <w:t xml:space="preserve">, or </w:t>
      </w:r>
      <w:r>
        <w:t>“dir”</w:t>
      </w:r>
      <w:r w:rsidR="00F3327B">
        <w:t>, open up the directory.</w:t>
      </w:r>
    </w:p>
    <w:p w:rsidR="00CA0E65" w:rsidRDefault="00CA0E65" w:rsidP="009A1249">
      <w:pPr>
        <w:pStyle w:val="ListParagraph"/>
        <w:numPr>
          <w:ilvl w:val="0"/>
          <w:numId w:val="3"/>
        </w:numPr>
      </w:pPr>
      <w:r>
        <w:t>Every link within the directory can be accessed by clicking on it or  entering</w:t>
      </w:r>
    </w:p>
    <w:p w:rsidR="00CA0E65" w:rsidRDefault="00CA0E65" w:rsidP="00CA0E65">
      <w:pPr>
        <w:pStyle w:val="ListParagraph"/>
      </w:pPr>
      <w:r>
        <w:t xml:space="preserve"> “cd [directory name]</w:t>
      </w:r>
    </w:p>
    <w:p w:rsidR="00F3327B" w:rsidRDefault="00F3327B" w:rsidP="00CA0E65">
      <w:pPr>
        <w:pStyle w:val="ListParagraph"/>
      </w:pPr>
      <w:r>
        <w:t>Directory links</w:t>
      </w:r>
    </w:p>
    <w:p w:rsidR="00F3327B" w:rsidRDefault="00F3327B" w:rsidP="00F3327B">
      <w:pPr>
        <w:pStyle w:val="ListParagraph"/>
        <w:numPr>
          <w:ilvl w:val="1"/>
          <w:numId w:val="3"/>
        </w:numPr>
      </w:pPr>
      <w:r>
        <w:t>About me</w:t>
      </w:r>
    </w:p>
    <w:p w:rsidR="00F3327B" w:rsidRDefault="00F3327B" w:rsidP="00F3327B">
      <w:pPr>
        <w:pStyle w:val="ListParagraph"/>
        <w:numPr>
          <w:ilvl w:val="1"/>
          <w:numId w:val="3"/>
        </w:numPr>
      </w:pPr>
      <w:r>
        <w:t>Resume</w:t>
      </w:r>
    </w:p>
    <w:p w:rsidR="00F3327B" w:rsidRDefault="00F3327B" w:rsidP="00F3327B">
      <w:pPr>
        <w:pStyle w:val="ListParagraph"/>
        <w:numPr>
          <w:ilvl w:val="1"/>
          <w:numId w:val="3"/>
        </w:numPr>
      </w:pPr>
      <w:r>
        <w:t xml:space="preserve">Projects </w:t>
      </w:r>
    </w:p>
    <w:p w:rsidR="00F3327B" w:rsidRDefault="00F3327B" w:rsidP="00F3327B">
      <w:pPr>
        <w:pStyle w:val="ListParagraph"/>
        <w:numPr>
          <w:ilvl w:val="1"/>
          <w:numId w:val="3"/>
        </w:numPr>
      </w:pPr>
      <w:r>
        <w:t>Links</w:t>
      </w:r>
    </w:p>
    <w:p w:rsidR="00F3327B" w:rsidRDefault="00F3327B" w:rsidP="00F3327B">
      <w:pPr>
        <w:pStyle w:val="ListParagraph"/>
        <w:numPr>
          <w:ilvl w:val="1"/>
          <w:numId w:val="3"/>
        </w:numPr>
      </w:pPr>
      <w:r>
        <w:t>Games</w:t>
      </w:r>
    </w:p>
    <w:p w:rsidR="00F3327B" w:rsidRPr="00735DD3" w:rsidRDefault="00F3327B" w:rsidP="00F3327B">
      <w:pPr>
        <w:pStyle w:val="ListParagraph"/>
        <w:numPr>
          <w:ilvl w:val="1"/>
          <w:numId w:val="3"/>
        </w:numPr>
      </w:pPr>
      <w:r>
        <w:t>Contact Me</w:t>
      </w:r>
    </w:p>
    <w:p w:rsidR="00A80A17" w:rsidRPr="00A80A17" w:rsidRDefault="00A80A17" w:rsidP="00A80A17"/>
    <w:p w:rsidR="004D4770" w:rsidRDefault="004D4770" w:rsidP="004D4770">
      <w:pPr>
        <w:tabs>
          <w:tab w:val="left" w:pos="2123"/>
        </w:tabs>
      </w:pPr>
    </w:p>
    <w:p w:rsidR="004D4770" w:rsidRPr="004D4770" w:rsidRDefault="004D4770" w:rsidP="004D4770"/>
    <w:p w:rsidR="001C15E4" w:rsidRDefault="001C15E4" w:rsidP="001C15E4"/>
    <w:p w:rsidR="00CA0E65" w:rsidRDefault="00CA0E65" w:rsidP="001C15E4">
      <w:pPr>
        <w:pStyle w:val="Subtitle"/>
        <w:rPr>
          <w:sz w:val="28"/>
          <w:szCs w:val="28"/>
        </w:rPr>
      </w:pPr>
    </w:p>
    <w:p w:rsidR="00CA0E65" w:rsidRDefault="00CA0E65" w:rsidP="001C15E4">
      <w:pPr>
        <w:pStyle w:val="Subtitle"/>
        <w:rPr>
          <w:sz w:val="28"/>
          <w:szCs w:val="28"/>
        </w:rPr>
      </w:pPr>
    </w:p>
    <w:p w:rsidR="00CA0E65" w:rsidRDefault="00CA0E65" w:rsidP="001C15E4">
      <w:pPr>
        <w:pStyle w:val="Subtitle"/>
        <w:rPr>
          <w:sz w:val="28"/>
          <w:szCs w:val="28"/>
        </w:rPr>
      </w:pPr>
    </w:p>
    <w:p w:rsidR="001C15E4" w:rsidRDefault="00F3327B" w:rsidP="001C15E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About Me</w:t>
      </w:r>
      <w:r w:rsidR="001C15E4">
        <w:rPr>
          <w:sz w:val="28"/>
          <w:szCs w:val="28"/>
        </w:rPr>
        <w:t xml:space="preserve"> page</w:t>
      </w:r>
    </w:p>
    <w:p w:rsidR="001C15E4" w:rsidRDefault="001C15E4" w:rsidP="001C15E4">
      <w:r>
        <w:t>This page should contain:</w:t>
      </w:r>
    </w:p>
    <w:p w:rsidR="001C15E4" w:rsidRDefault="001C15E4" w:rsidP="001C15E4">
      <w:pPr>
        <w:pStyle w:val="ListParagraph"/>
        <w:numPr>
          <w:ilvl w:val="0"/>
          <w:numId w:val="1"/>
        </w:numPr>
      </w:pPr>
      <w:r>
        <w:t xml:space="preserve">image of your face in some way, </w:t>
      </w:r>
    </w:p>
    <w:p w:rsidR="001C15E4" w:rsidRDefault="001C15E4" w:rsidP="001C15E4">
      <w:pPr>
        <w:pStyle w:val="ListParagraph"/>
        <w:numPr>
          <w:ilvl w:val="0"/>
          <w:numId w:val="1"/>
        </w:numPr>
      </w:pPr>
      <w:r>
        <w:t>your name,</w:t>
      </w:r>
    </w:p>
    <w:p w:rsidR="001C15E4" w:rsidRDefault="001C15E4" w:rsidP="001C15E4">
      <w:pPr>
        <w:pStyle w:val="ListParagraph"/>
        <w:numPr>
          <w:ilvl w:val="0"/>
          <w:numId w:val="1"/>
        </w:numPr>
      </w:pPr>
      <w:r>
        <w:t xml:space="preserve"> your job title, </w:t>
      </w:r>
    </w:p>
    <w:p w:rsidR="001C15E4" w:rsidRDefault="001C15E4" w:rsidP="001C15E4">
      <w:pPr>
        <w:pStyle w:val="ListParagraph"/>
      </w:pPr>
      <w:r>
        <w:t>a succinct and friendly synopsis about yourself.</w:t>
      </w:r>
    </w:p>
    <w:p w:rsidR="009D47C2" w:rsidRDefault="009D47C2" w:rsidP="001C15E4">
      <w:pPr>
        <w:pStyle w:val="ListParagraph"/>
      </w:pPr>
    </w:p>
    <w:p w:rsidR="009D47C2" w:rsidRDefault="009D47C2" w:rsidP="009D47C2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Project</w:t>
      </w:r>
      <w:r w:rsidR="00F3327B">
        <w:rPr>
          <w:sz w:val="28"/>
          <w:szCs w:val="28"/>
        </w:rPr>
        <w:t>s</w:t>
      </w:r>
      <w:r>
        <w:rPr>
          <w:sz w:val="28"/>
          <w:szCs w:val="28"/>
        </w:rPr>
        <w:t xml:space="preserve"> page</w:t>
      </w:r>
    </w:p>
    <w:p w:rsidR="009D47C2" w:rsidRDefault="009D47C2" w:rsidP="009D47C2">
      <w:r>
        <w:t>This page should contain:</w:t>
      </w:r>
    </w:p>
    <w:p w:rsidR="009D47C2" w:rsidRDefault="009D47C2" w:rsidP="009D47C2">
      <w:pPr>
        <w:pStyle w:val="ListParagraph"/>
        <w:numPr>
          <w:ilvl w:val="0"/>
          <w:numId w:val="1"/>
        </w:numPr>
      </w:pPr>
      <w:r>
        <w:t>A UI that allows the user to click on one of the four show case projects</w:t>
      </w:r>
    </w:p>
    <w:p w:rsidR="009D47C2" w:rsidRDefault="009D47C2" w:rsidP="009D47C2">
      <w:pPr>
        <w:pStyle w:val="ListParagraph"/>
        <w:numPr>
          <w:ilvl w:val="0"/>
          <w:numId w:val="1"/>
        </w:numPr>
      </w:pPr>
      <w:r>
        <w:t xml:space="preserve">A direct link to the </w:t>
      </w:r>
      <w:r w:rsidR="00A80A17">
        <w:t>GitHub</w:t>
      </w:r>
      <w:r>
        <w:t xml:space="preserve"> code for each project</w:t>
      </w:r>
    </w:p>
    <w:p w:rsidR="009D47C2" w:rsidRDefault="009D47C2" w:rsidP="009D47C2">
      <w:pPr>
        <w:pStyle w:val="ListParagraph"/>
        <w:numPr>
          <w:ilvl w:val="0"/>
          <w:numId w:val="1"/>
        </w:numPr>
      </w:pPr>
      <w:r>
        <w:t xml:space="preserve">A image link to a medium-length explanation of each project </w:t>
      </w:r>
    </w:p>
    <w:p w:rsidR="009D47C2" w:rsidRDefault="009D47C2" w:rsidP="009D47C2">
      <w:pPr>
        <w:pStyle w:val="ListParagraph"/>
        <w:numPr>
          <w:ilvl w:val="0"/>
          <w:numId w:val="1"/>
        </w:numPr>
      </w:pPr>
      <w:r>
        <w:t>A more coming soon not at the bottom</w:t>
      </w:r>
    </w:p>
    <w:p w:rsidR="009D47C2" w:rsidRDefault="009D47C2" w:rsidP="009D47C2">
      <w:r>
        <w:t>*** In the gallery. When you pick on a project card, it’ll flip over and open up a window in the window to display the project in detail, along with a link to the YouTube video explanation. You can press an “X” in the top right corn</w:t>
      </w:r>
      <w:r w:rsidR="00411591">
        <w:t xml:space="preserve">er to </w:t>
      </w:r>
      <w:r w:rsidR="004D4770">
        <w:t>exit t</w:t>
      </w:r>
      <w:r>
        <w:t>he card ***</w:t>
      </w:r>
    </w:p>
    <w:p w:rsidR="004D4770" w:rsidRDefault="004D4770" w:rsidP="004D4770">
      <w:pPr>
        <w:pStyle w:val="ListParagraph"/>
        <w:numPr>
          <w:ilvl w:val="0"/>
          <w:numId w:val="2"/>
        </w:numPr>
      </w:pPr>
      <w:r>
        <w:t xml:space="preserve">A </w:t>
      </w:r>
      <w:r>
        <w:t>note explaining that</w:t>
      </w:r>
      <w:r>
        <w:t xml:space="preserve"> the project page displays in detail only my most notable projects, if you would like to see other things that I’ve worked on, please click either my </w:t>
      </w:r>
      <w:r>
        <w:t>GitHub</w:t>
      </w:r>
      <w:r>
        <w:t xml:space="preserve"> or repl.it</w:t>
      </w:r>
    </w:p>
    <w:p w:rsidR="004D4770" w:rsidRDefault="004D4770" w:rsidP="009D47C2"/>
    <w:p w:rsidR="004D4770" w:rsidRPr="009D47C2" w:rsidRDefault="004D4770" w:rsidP="009D47C2"/>
    <w:p w:rsidR="009D47C2" w:rsidRPr="009D47C2" w:rsidRDefault="009D47C2" w:rsidP="009D47C2"/>
    <w:p w:rsidR="009D47C2" w:rsidRDefault="009D47C2" w:rsidP="009D47C2"/>
    <w:p w:rsidR="001C15E4" w:rsidRPr="001C15E4" w:rsidRDefault="001C15E4" w:rsidP="001C15E4"/>
    <w:p w:rsidR="001C15E4" w:rsidRPr="001C15E4" w:rsidRDefault="001C15E4" w:rsidP="001C15E4"/>
    <w:sectPr w:rsidR="001C15E4" w:rsidRPr="001C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51B" w:rsidRDefault="0038351B" w:rsidP="0062372E">
      <w:pPr>
        <w:spacing w:after="0" w:line="240" w:lineRule="auto"/>
      </w:pPr>
      <w:r>
        <w:separator/>
      </w:r>
    </w:p>
  </w:endnote>
  <w:endnote w:type="continuationSeparator" w:id="0">
    <w:p w:rsidR="0038351B" w:rsidRDefault="0038351B" w:rsidP="0062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51B" w:rsidRDefault="0038351B" w:rsidP="0062372E">
      <w:pPr>
        <w:spacing w:after="0" w:line="240" w:lineRule="auto"/>
      </w:pPr>
      <w:r>
        <w:separator/>
      </w:r>
    </w:p>
  </w:footnote>
  <w:footnote w:type="continuationSeparator" w:id="0">
    <w:p w:rsidR="0038351B" w:rsidRDefault="0038351B" w:rsidP="00623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76B1E"/>
    <w:multiLevelType w:val="hybridMultilevel"/>
    <w:tmpl w:val="6FDEFDB6"/>
    <w:lvl w:ilvl="0" w:tplc="99EC7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0247"/>
    <w:multiLevelType w:val="hybridMultilevel"/>
    <w:tmpl w:val="AC4C58BE"/>
    <w:lvl w:ilvl="0" w:tplc="155E0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175"/>
    <w:multiLevelType w:val="hybridMultilevel"/>
    <w:tmpl w:val="C09486C6"/>
    <w:lvl w:ilvl="0" w:tplc="99EC7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l">
    <w15:presenceInfo w15:providerId="Windows Live" w15:userId="5c8dca26df2a8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E4"/>
    <w:rsid w:val="001C15E4"/>
    <w:rsid w:val="0038351B"/>
    <w:rsid w:val="00411591"/>
    <w:rsid w:val="004D4770"/>
    <w:rsid w:val="0062372E"/>
    <w:rsid w:val="00735DD3"/>
    <w:rsid w:val="00833B42"/>
    <w:rsid w:val="009D47C2"/>
    <w:rsid w:val="00A80A17"/>
    <w:rsid w:val="00BD3819"/>
    <w:rsid w:val="00C27A4E"/>
    <w:rsid w:val="00CA0E65"/>
    <w:rsid w:val="00CF6CB5"/>
    <w:rsid w:val="00D56414"/>
    <w:rsid w:val="00F3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D880"/>
  <w15:chartTrackingRefBased/>
  <w15:docId w15:val="{73E58BEC-1631-4255-B160-34DD5360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1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5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15E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4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2E"/>
  </w:style>
  <w:style w:type="paragraph" w:styleId="Footer">
    <w:name w:val="footer"/>
    <w:basedOn w:val="Normal"/>
    <w:link w:val="FooterChar"/>
    <w:uiPriority w:val="99"/>
    <w:unhideWhenUsed/>
    <w:rsid w:val="0062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2E"/>
  </w:style>
  <w:style w:type="paragraph" w:styleId="BalloonText">
    <w:name w:val="Balloon Text"/>
    <w:basedOn w:val="Normal"/>
    <w:link w:val="BalloonTextChar"/>
    <w:uiPriority w:val="99"/>
    <w:semiHidden/>
    <w:unhideWhenUsed/>
    <w:rsid w:val="00CA0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3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</dc:creator>
  <cp:keywords/>
  <dc:description/>
  <cp:lastModifiedBy>phill</cp:lastModifiedBy>
  <cp:revision>4</cp:revision>
  <dcterms:created xsi:type="dcterms:W3CDTF">2023-07-03T17:23:00Z</dcterms:created>
  <dcterms:modified xsi:type="dcterms:W3CDTF">2023-07-03T22:37:00Z</dcterms:modified>
</cp:coreProperties>
</file>